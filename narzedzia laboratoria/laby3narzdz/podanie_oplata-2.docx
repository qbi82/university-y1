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xmlns:wp14="http://schemas.microsoft.com/office/word/2010/wordml" w:rsidR="00264638" w:rsidRDefault="00264638" w14:paraId="55186794" wp14:textId="77777777" wp14:noSpellErr="1">
      <w:pPr>
        <w:jc w:val="right"/>
        <w:rPr>
          <w:del w:author="Jakub Tomasz Tadewicz" w:date="2022-10-26T19:38:50.681Z" w:id="1609892750"/>
          <w:sz w:val="28"/>
          <w:szCs w:val="28"/>
        </w:rPr>
      </w:pPr>
      <w:r w:rsidR="25FFDE8B">
        <w:rPr/>
        <w:t>Lublin, dnia …</w:t>
      </w:r>
      <w:r w:rsidR="5FF5038E">
        <w:rPr/>
        <w:t>……….</w:t>
      </w:r>
      <w:r w:rsidR="25FFDE8B">
        <w:rPr/>
        <w:t>…….  r.</w:t>
      </w:r>
    </w:p>
    <w:p xmlns:wp14="http://schemas.microsoft.com/office/word/2010/wordml" w:rsidR="00264638" w:rsidRDefault="000A098A" w14:paraId="30CB9AD7" wp14:textId="77777777">
      <w:r>
        <w:rPr>
          <w:noProof/>
        </w:rPr>
        <mc:AlternateContent>
          <mc:Choice Requires="wpc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10177FEB" wp14:editId="7777777">
                <wp:simplePos x="0" y="0"/>
                <wp:positionH relativeFrom="column">
                  <wp:posOffset>3886200</wp:posOffset>
                </wp:positionH>
                <wp:positionV relativeFrom="paragraph">
                  <wp:posOffset>167640</wp:posOffset>
                </wp:positionV>
                <wp:extent cx="1828800" cy="1371600"/>
                <wp:effectExtent l="9525" t="5715" r="9525" b="13335"/>
                <wp:wrapNone/>
                <wp:docPr id="10" name="Kanwa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740009" w:rsidR="00740009" w:rsidP="00740009" w:rsidRDefault="00740009" w14:paraId="32B92612" wp14:textId="777777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0009">
                                <w:rPr>
                                  <w:sz w:val="20"/>
                                  <w:szCs w:val="20"/>
                                </w:rPr>
                                <w:t>Liczba punktów</w:t>
                              </w:r>
                              <w:r w:rsidRPr="005B08FF" w:rsidR="005B08FF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*</w:t>
                              </w:r>
                              <w:r w:rsidRPr="00740009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CF3A33">
              <v:group id="Kanwa 10" style="position:absolute;margin-left:306pt;margin-top:13.2pt;width:2in;height:108pt;z-index:251657728" coordsize="18288,13716" o:spid="_x0000_s1026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18288;height:13716;visibility:visible;mso-wrap-style:square" type="#_x0000_t75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style="position:absolute;width:18288;height:13716;visibility:visible;mso-wrap-style:square;v-text-anchor:top" o:spid="_x0000_s1028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Pr="00740009" w:rsidR="00740009" w:rsidP="00740009" w:rsidRDefault="00740009" w14:paraId="3DD5155C" wp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740009">
                          <w:rPr>
                            <w:sz w:val="20"/>
                            <w:szCs w:val="20"/>
                          </w:rPr>
                          <w:t>Liczba punktów</w:t>
                        </w:r>
                        <w:r w:rsidRPr="005B08FF" w:rsidR="005B08FF">
                          <w:rPr>
                            <w:sz w:val="20"/>
                            <w:szCs w:val="20"/>
                            <w:vertAlign w:val="superscript"/>
                          </w:rPr>
                          <w:t>*</w:t>
                        </w:r>
                        <w:r w:rsidRPr="00740009"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:rsidR="00264638" w:rsidRDefault="00264638" w14:paraId="28F8F8C4" wp14:textId="77777777">
      <w:r>
        <w:t>……………………………………………………</w:t>
      </w:r>
    </w:p>
    <w:p xmlns:wp14="http://schemas.microsoft.com/office/word/2010/wordml" w:rsidR="00264638" w:rsidRDefault="00264638" w14:paraId="2489511B" wp14:textId="77777777">
      <w:r>
        <w:t>Nazwisko i imię</w:t>
      </w:r>
    </w:p>
    <w:p xmlns:wp14="http://schemas.microsoft.com/office/word/2010/wordml" w:rsidR="00264638" w:rsidRDefault="00264638" w14:paraId="672A6659" wp14:textId="77777777"/>
    <w:p xmlns:wp14="http://schemas.microsoft.com/office/word/2010/wordml" w:rsidR="00264638" w:rsidRDefault="00264638" w14:paraId="4BFB07EB" wp14:textId="77777777">
      <w:r>
        <w:t>……………………………………………………</w:t>
      </w:r>
    </w:p>
    <w:p xmlns:wp14="http://schemas.microsoft.com/office/word/2010/wordml" w:rsidR="00264638" w:rsidRDefault="00264638" w14:paraId="25F074C2" wp14:textId="77777777">
      <w:r>
        <w:t>ID kandydata</w:t>
      </w:r>
    </w:p>
    <w:p xmlns:wp14="http://schemas.microsoft.com/office/word/2010/wordml" w:rsidR="000F60E7" w:rsidP="000F60E7" w:rsidRDefault="000F60E7" w14:paraId="0A37501D" wp14:textId="77777777"/>
    <w:p xmlns:wp14="http://schemas.microsoft.com/office/word/2010/wordml" w:rsidR="000F60E7" w:rsidP="000F60E7" w:rsidRDefault="000F60E7" w14:paraId="0181F065" wp14:textId="77777777">
      <w:r>
        <w:t>……………………………………………………</w:t>
      </w:r>
    </w:p>
    <w:p xmlns:wp14="http://schemas.microsoft.com/office/word/2010/wordml" w:rsidR="000F60E7" w:rsidP="000F60E7" w:rsidRDefault="000F60E7" w14:paraId="48CD1F3C" wp14:textId="77777777">
      <w:r>
        <w:t>PESEL</w:t>
      </w:r>
    </w:p>
    <w:p xmlns:wp14="http://schemas.microsoft.com/office/word/2010/wordml" w:rsidR="000F60E7" w:rsidRDefault="000F60E7" w14:paraId="5DAB6C7B" wp14:textId="77777777"/>
    <w:p xmlns:wp14="http://schemas.microsoft.com/office/word/2010/wordml" w:rsidR="00264638" w:rsidRDefault="00264638" w14:paraId="4B61D67A" wp14:textId="77777777">
      <w:r>
        <w:t>……………………………………………………</w:t>
      </w:r>
    </w:p>
    <w:p xmlns:wp14="http://schemas.microsoft.com/office/word/2010/wordml" w:rsidR="00264638" w:rsidRDefault="00264638" w14:paraId="677F26C3" wp14:textId="77777777">
      <w:r>
        <w:t>Adres do korespondencji</w:t>
      </w:r>
    </w:p>
    <w:p xmlns:wp14="http://schemas.microsoft.com/office/word/2010/wordml" w:rsidR="00264638" w:rsidRDefault="00264638" w14:paraId="02EB378F" wp14:textId="77777777"/>
    <w:p xmlns:wp14="http://schemas.microsoft.com/office/word/2010/wordml" w:rsidR="00264638" w:rsidRDefault="00264638" w14:paraId="68779EB1" wp14:textId="77777777">
      <w:r>
        <w:t>……………………………………………………</w:t>
      </w:r>
    </w:p>
    <w:p xmlns:wp14="http://schemas.microsoft.com/office/word/2010/wordml" w:rsidR="00264638" w:rsidRDefault="00264638" w14:paraId="73F1043E" wp14:textId="77777777">
      <w:r>
        <w:t>Telefon</w:t>
      </w:r>
    </w:p>
    <w:p xmlns:wp14="http://schemas.microsoft.com/office/word/2010/wordml" w:rsidR="00264638" w:rsidRDefault="00264638" w14:paraId="6A05A809" wp14:textId="77777777"/>
    <w:p xmlns:wp14="http://schemas.microsoft.com/office/word/2010/wordml" w:rsidR="00264638" w:rsidRDefault="00264638" w14:paraId="67D36CCA" wp14:textId="7777777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Do Wydziałowej Komisji Rekrutacyjnej</w:t>
      </w:r>
    </w:p>
    <w:p xmlns:wp14="http://schemas.microsoft.com/office/word/2010/wordml" w:rsidR="00264638" w:rsidRDefault="00264638" w14:paraId="2E165F70" wp14:textId="7777777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Wydział Elektrotechniki i Informatyki PL</w:t>
      </w:r>
    </w:p>
    <w:p xmlns:wp14="http://schemas.microsoft.com/office/word/2010/wordml" w:rsidR="00264638" w:rsidRDefault="00264638" w14:paraId="5A39BBE3" wp14:textId="77777777">
      <w:pPr>
        <w:jc w:val="right"/>
        <w:rPr>
          <w:b/>
          <w:sz w:val="28"/>
          <w:szCs w:val="28"/>
        </w:rPr>
      </w:pPr>
    </w:p>
    <w:p xmlns:wp14="http://schemas.microsoft.com/office/word/2010/wordml" w:rsidR="00264638" w:rsidRDefault="00264638" w14:paraId="41C8F396" wp14:textId="77777777">
      <w:pPr>
        <w:jc w:val="right"/>
        <w:rPr>
          <w:b/>
          <w:sz w:val="28"/>
          <w:szCs w:val="28"/>
        </w:rPr>
      </w:pPr>
    </w:p>
    <w:p xmlns:wp14="http://schemas.microsoft.com/office/word/2010/wordml" w:rsidR="00264638" w:rsidRDefault="000F60E7" w14:paraId="0DE2AAF6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PODANIE</w:t>
      </w:r>
    </w:p>
    <w:p xmlns:wp14="http://schemas.microsoft.com/office/word/2010/wordml" w:rsidR="00264638" w:rsidRDefault="00264638" w14:paraId="72A3D3EC" wp14:textId="77777777">
      <w:pPr>
        <w:jc w:val="right"/>
        <w:rPr>
          <w:b/>
        </w:rPr>
      </w:pPr>
    </w:p>
    <w:p xmlns:wp14="http://schemas.microsoft.com/office/word/2010/wordml" w:rsidR="00EA2C52" w:rsidP="00EA2C52" w:rsidRDefault="00EA2C52" w14:paraId="1AEBFA3E" wp14:textId="7777777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związku z </w:t>
      </w:r>
      <w:r w:rsidR="00A54FFA">
        <w:rPr>
          <w:sz w:val="28"/>
          <w:szCs w:val="28"/>
        </w:rPr>
        <w:t xml:space="preserve">dokonaniem w wyznaczonym terminie opłaty </w:t>
      </w:r>
      <w:r w:rsidR="003D7C67">
        <w:rPr>
          <w:sz w:val="28"/>
          <w:szCs w:val="28"/>
        </w:rPr>
        <w:t>rekrutacyjnej,</w:t>
      </w:r>
      <w:r w:rsidR="00A54FFA">
        <w:rPr>
          <w:sz w:val="28"/>
          <w:szCs w:val="28"/>
        </w:rPr>
        <w:t xml:space="preserve"> lecz jej późnym wpłynięciem na konto Politechniki Lubelskiej proszę</w:t>
      </w:r>
      <w:r w:rsidR="00A54FFA">
        <w:rPr>
          <w:sz w:val="28"/>
          <w:szCs w:val="28"/>
        </w:rPr>
        <w:br/>
      </w:r>
      <w:r w:rsidR="00A54FFA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przyjęcie mnie na pierwszy rok studiów </w:t>
      </w:r>
      <w:r w:rsidRPr="002A0EC5" w:rsidR="00493545">
        <w:rPr>
          <w:i/>
          <w:sz w:val="28"/>
          <w:szCs w:val="28"/>
        </w:rPr>
        <w:t>stacjonarnych/nie</w:t>
      </w:r>
      <w:r w:rsidRPr="002A0EC5">
        <w:rPr>
          <w:i/>
          <w:sz w:val="28"/>
          <w:szCs w:val="28"/>
        </w:rPr>
        <w:t>stacjonarnych</w:t>
      </w:r>
      <w:r w:rsidRPr="00493545" w:rsidR="00493545">
        <w:rPr>
          <w:sz w:val="28"/>
          <w:szCs w:val="28"/>
          <w:vertAlign w:val="superscript"/>
        </w:rPr>
        <w:t>*</w:t>
      </w:r>
      <w:r w:rsidR="00A54FFA">
        <w:rPr>
          <w:sz w:val="28"/>
          <w:szCs w:val="28"/>
        </w:rPr>
        <w:br/>
      </w:r>
      <w:r w:rsidRPr="00FE31D8">
        <w:rPr>
          <w:i/>
          <w:iCs/>
          <w:sz w:val="28"/>
          <w:szCs w:val="28"/>
        </w:rPr>
        <w:t>I stopnia</w:t>
      </w:r>
      <w:r w:rsidRPr="00FE31D8" w:rsidR="004A4675">
        <w:rPr>
          <w:i/>
          <w:iCs/>
          <w:sz w:val="28"/>
          <w:szCs w:val="28"/>
          <w:vertAlign w:val="superscript"/>
        </w:rPr>
        <w:t>*</w:t>
      </w:r>
      <w:r w:rsidRPr="00FE31D8" w:rsidR="00FE31D8">
        <w:rPr>
          <w:i/>
          <w:iCs/>
          <w:sz w:val="28"/>
          <w:szCs w:val="28"/>
          <w:vertAlign w:val="superscript"/>
        </w:rPr>
        <w:t>*</w:t>
      </w:r>
      <w:r w:rsidR="00FE31D8">
        <w:rPr>
          <w:sz w:val="28"/>
          <w:szCs w:val="28"/>
        </w:rPr>
        <w:t xml:space="preserve"> / </w:t>
      </w:r>
      <w:r w:rsidRPr="00FE31D8" w:rsidR="00FE31D8">
        <w:rPr>
          <w:i/>
          <w:iCs/>
          <w:sz w:val="28"/>
          <w:szCs w:val="28"/>
        </w:rPr>
        <w:t>II stopnia</w:t>
      </w:r>
      <w:r w:rsidRPr="00FE31D8" w:rsidR="004A4675">
        <w:rPr>
          <w:i/>
          <w:iCs/>
          <w:sz w:val="28"/>
          <w:szCs w:val="28"/>
          <w:vertAlign w:val="superscript"/>
        </w:rPr>
        <w:t>*</w:t>
      </w:r>
      <w:r w:rsidRPr="00FE31D8" w:rsidR="00FE31D8">
        <w:rPr>
          <w:i/>
          <w:iCs/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na Wydziale Elektrotechniki i Informatyki PL – kierunek:</w:t>
      </w:r>
    </w:p>
    <w:p xmlns:wp14="http://schemas.microsoft.com/office/word/2010/wordml" w:rsidRPr="00B83344" w:rsidR="003D7C67" w:rsidP="003D7C67" w:rsidRDefault="003D7C67" w14:paraId="43B56AB0" wp14:textId="7777777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Informatyka</w:t>
      </w:r>
      <w:r>
        <w:rPr>
          <w:iCs/>
          <w:sz w:val="28"/>
          <w:szCs w:val="28"/>
          <w:vertAlign w:val="superscript"/>
        </w:rPr>
        <w:t>*</w:t>
      </w:r>
      <w:r w:rsidRPr="00FE31D8" w:rsidR="004A4675">
        <w:rPr>
          <w:i/>
          <w:iCs/>
          <w:sz w:val="28"/>
          <w:szCs w:val="28"/>
          <w:vertAlign w:val="superscript"/>
        </w:rPr>
        <w:t>*</w:t>
      </w:r>
    </w:p>
    <w:p xmlns:wp14="http://schemas.microsoft.com/office/word/2010/wordml" w:rsidRPr="00F635CF" w:rsidR="003D7C67" w:rsidP="003D7C67" w:rsidRDefault="003D7C67" w14:paraId="6A34783B" wp14:textId="7777777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Elektrotechnika</w:t>
      </w:r>
      <w:r w:rsidRPr="00B83344">
        <w:rPr>
          <w:iCs/>
          <w:sz w:val="28"/>
          <w:szCs w:val="28"/>
          <w:vertAlign w:val="superscript"/>
        </w:rPr>
        <w:t>*</w:t>
      </w:r>
      <w:r w:rsidRPr="00FE31D8" w:rsidR="004A4675">
        <w:rPr>
          <w:i/>
          <w:iCs/>
          <w:sz w:val="28"/>
          <w:szCs w:val="28"/>
          <w:vertAlign w:val="superscript"/>
        </w:rPr>
        <w:t>*</w:t>
      </w:r>
    </w:p>
    <w:p xmlns:wp14="http://schemas.microsoft.com/office/word/2010/wordml" w:rsidRPr="00F635CF" w:rsidR="003D7C67" w:rsidP="003D7C67" w:rsidRDefault="003D7C67" w14:paraId="63037098" wp14:textId="7777777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Inżynierskie zastosowania informatyki w elektrotechnice</w:t>
      </w:r>
      <w:r w:rsidRPr="00FE31D8" w:rsidR="004A4675">
        <w:rPr>
          <w:i/>
          <w:iCs/>
          <w:sz w:val="28"/>
          <w:szCs w:val="28"/>
          <w:vertAlign w:val="superscript"/>
        </w:rPr>
        <w:t>*</w:t>
      </w:r>
      <w:r w:rsidRPr="00F635CF">
        <w:rPr>
          <w:i/>
          <w:iCs/>
          <w:sz w:val="28"/>
          <w:szCs w:val="28"/>
          <w:vertAlign w:val="superscript"/>
        </w:rPr>
        <w:t>*</w:t>
      </w:r>
    </w:p>
    <w:p xmlns:wp14="http://schemas.microsoft.com/office/word/2010/wordml" w:rsidRPr="003D7C67" w:rsidR="003D7C67" w:rsidP="003D7C67" w:rsidRDefault="0084076D" w14:paraId="223E1AC7" wp14:textId="7777777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Inżynieria multimediów</w:t>
      </w:r>
      <w:r w:rsidRPr="00F635CF" w:rsidR="003D7C67">
        <w:rPr>
          <w:i/>
          <w:iCs/>
          <w:sz w:val="28"/>
          <w:szCs w:val="28"/>
          <w:vertAlign w:val="superscript"/>
        </w:rPr>
        <w:t>*</w:t>
      </w:r>
      <w:r w:rsidRPr="00FE31D8" w:rsidR="004A4675">
        <w:rPr>
          <w:i/>
          <w:iCs/>
          <w:sz w:val="28"/>
          <w:szCs w:val="28"/>
          <w:vertAlign w:val="superscript"/>
        </w:rPr>
        <w:t>*</w:t>
      </w:r>
    </w:p>
    <w:p xmlns:wp14="http://schemas.microsoft.com/office/word/2010/wordml" w:rsidRPr="003D7C67" w:rsidR="003D7C67" w:rsidP="003D7C67" w:rsidRDefault="003D7C67" w14:paraId="4A1844CF" wp14:textId="7777777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Mechatronika</w:t>
      </w:r>
      <w:r w:rsidRPr="00F635CF">
        <w:rPr>
          <w:i/>
          <w:iCs/>
          <w:sz w:val="28"/>
          <w:szCs w:val="28"/>
          <w:vertAlign w:val="superscript"/>
        </w:rPr>
        <w:t>*</w:t>
      </w:r>
      <w:r w:rsidRPr="00FE31D8" w:rsidR="004A4675">
        <w:rPr>
          <w:i/>
          <w:iCs/>
          <w:sz w:val="28"/>
          <w:szCs w:val="28"/>
          <w:vertAlign w:val="superscript"/>
        </w:rPr>
        <w:t>*</w:t>
      </w:r>
    </w:p>
    <w:p xmlns:wp14="http://schemas.microsoft.com/office/word/2010/wordml" w:rsidR="003D7C67" w:rsidP="003D7C67" w:rsidRDefault="003D7C67" w14:paraId="0D057C8E" wp14:textId="7777777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Inżynieria biomedyczna</w:t>
      </w:r>
      <w:r w:rsidRPr="00F635CF">
        <w:rPr>
          <w:i/>
          <w:iCs/>
          <w:sz w:val="28"/>
          <w:szCs w:val="28"/>
          <w:vertAlign w:val="superscript"/>
        </w:rPr>
        <w:t>*</w:t>
      </w:r>
      <w:r w:rsidRPr="00FE31D8" w:rsidR="004A4675">
        <w:rPr>
          <w:i/>
          <w:iCs/>
          <w:sz w:val="28"/>
          <w:szCs w:val="28"/>
          <w:vertAlign w:val="superscript"/>
        </w:rPr>
        <w:t>*</w:t>
      </w:r>
    </w:p>
    <w:p xmlns:wp14="http://schemas.microsoft.com/office/word/2010/wordml" w:rsidR="00264638" w:rsidRDefault="00264638" w14:paraId="0D0B940D" wp14:textId="77777777">
      <w:pPr>
        <w:jc w:val="right"/>
        <w:rPr>
          <w:b/>
        </w:rPr>
      </w:pPr>
    </w:p>
    <w:p xmlns:wp14="http://schemas.microsoft.com/office/word/2010/wordml" w:rsidR="00264638" w:rsidRDefault="00264638" w14:paraId="0E27B00A" wp14:textId="77777777">
      <w:pPr>
        <w:jc w:val="right"/>
        <w:rPr>
          <w:b/>
        </w:rPr>
      </w:pPr>
    </w:p>
    <w:p xmlns:wp14="http://schemas.microsoft.com/office/word/2010/wordml" w:rsidR="00264638" w:rsidRDefault="00264638" w14:paraId="60061E4C" wp14:textId="77777777">
      <w:pPr>
        <w:jc w:val="right"/>
        <w:rPr>
          <w:b/>
        </w:rPr>
      </w:pPr>
    </w:p>
    <w:p xmlns:wp14="http://schemas.microsoft.com/office/word/2010/wordml" w:rsidR="00264638" w:rsidRDefault="00264638" w14:paraId="0DF3042B" wp14:textId="77777777">
      <w:pPr>
        <w:ind w:left="4956"/>
        <w:jc w:val="center"/>
        <w:rPr>
          <w:b/>
        </w:rPr>
      </w:pPr>
      <w:r>
        <w:rPr>
          <w:b/>
        </w:rPr>
        <w:t>……………………………………………</w:t>
      </w:r>
    </w:p>
    <w:p xmlns:wp14="http://schemas.microsoft.com/office/word/2010/wordml" w:rsidR="00264638" w:rsidRDefault="00264638" w14:paraId="10AF4833" wp14:textId="77777777">
      <w:pPr>
        <w:ind w:left="4956"/>
        <w:jc w:val="center"/>
      </w:pPr>
      <w:r>
        <w:t>Podpis kandydata</w:t>
      </w:r>
    </w:p>
    <w:p xmlns:wp14="http://schemas.microsoft.com/office/word/2010/wordml" w:rsidR="00BC2E33" w:rsidP="00BC2E33" w:rsidRDefault="00BC2E33" w14:paraId="01E50858" wp14:textId="77777777">
      <w:pPr>
        <w:rPr>
          <w:i/>
          <w:sz w:val="20"/>
        </w:rPr>
      </w:pPr>
      <w:r w:rsidRPr="00A54FFA">
        <w:rPr>
          <w:i/>
          <w:sz w:val="20"/>
        </w:rPr>
        <w:t>Załącznik:</w:t>
      </w:r>
    </w:p>
    <w:p xmlns:wp14="http://schemas.microsoft.com/office/word/2010/wordml" w:rsidR="00BC2E33" w:rsidP="00BC2E33" w:rsidRDefault="00BC2E33" w14:paraId="7DB9AD4D" wp14:textId="77777777">
      <w:pPr>
        <w:rPr>
          <w:i/>
          <w:sz w:val="20"/>
        </w:rPr>
      </w:pPr>
      <w:r>
        <w:rPr>
          <w:i/>
          <w:sz w:val="20"/>
        </w:rPr>
        <w:t>kopia</w:t>
      </w:r>
      <w:r w:rsidRPr="00A54FFA">
        <w:rPr>
          <w:i/>
          <w:sz w:val="20"/>
        </w:rPr>
        <w:t xml:space="preserve"> potwierdzenia wniesienia opłaty</w:t>
      </w:r>
    </w:p>
    <w:p xmlns:wp14="http://schemas.microsoft.com/office/word/2010/wordml" w:rsidRPr="00A54FFA" w:rsidR="00BC2E33" w:rsidP="00BC2E33" w:rsidRDefault="00BC2E33" w14:paraId="44EAFD9C" wp14:textId="77777777">
      <w:pPr>
        <w:rPr>
          <w:i/>
          <w:sz w:val="20"/>
        </w:rPr>
      </w:pPr>
    </w:p>
    <w:p xmlns:wp14="http://schemas.microsoft.com/office/word/2010/wordml" w:rsidR="00BC2E33" w:rsidP="00BC2E33" w:rsidRDefault="00BC2E33" w14:paraId="1E97BD2C" wp14:textId="77777777">
      <w:pPr>
        <w:pStyle w:val="Tekstprzypisudolnego"/>
      </w:pPr>
      <w:bookmarkStart w:name="_Hlk104288341" w:id="0"/>
      <w:r>
        <w:t>________________________________________</w:t>
      </w:r>
    </w:p>
    <w:p xmlns:wp14="http://schemas.microsoft.com/office/word/2010/wordml" w:rsidR="00A54FFA" w:rsidP="00E43A7A" w:rsidRDefault="00BC2E33" w14:paraId="5B01A6FD" wp14:textId="77777777">
      <w:pPr>
        <w:pStyle w:val="Tekstprzypisudolnego"/>
        <w:tabs>
          <w:tab w:val="left" w:pos="284"/>
        </w:tabs>
      </w:pPr>
      <w:r>
        <w:t xml:space="preserve">* </w:t>
      </w:r>
      <w:r w:rsidR="00E43A7A">
        <w:tab/>
      </w:r>
      <w:r>
        <w:t>wypełnia Wydziałowa Komisja Rekrutacyjna</w:t>
      </w:r>
    </w:p>
    <w:p xmlns:wp14="http://schemas.microsoft.com/office/word/2010/wordml" w:rsidR="00E43A7A" w:rsidP="00E43A7A" w:rsidRDefault="00E43A7A" w14:paraId="1D8AEC3F" wp14:textId="77777777">
      <w:pPr>
        <w:pStyle w:val="Tekstprzypisudolnego"/>
        <w:tabs>
          <w:tab w:val="left" w:pos="284"/>
        </w:tabs>
      </w:pPr>
      <w:r>
        <w:t xml:space="preserve">** </w:t>
      </w:r>
      <w:r>
        <w:tab/>
      </w:r>
      <w:r>
        <w:t>niepotrzebne skreślić</w:t>
      </w:r>
      <w:bookmarkEnd w:id="0"/>
    </w:p>
    <w:sectPr w:rsidR="00E43A7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07C7F" w:rsidRDefault="00707C7F" w14:paraId="4B94D5A5" wp14:textId="77777777">
      <w:r>
        <w:separator/>
      </w:r>
    </w:p>
  </w:endnote>
  <w:endnote w:type="continuationSeparator" w:id="0">
    <w:p xmlns:wp14="http://schemas.microsoft.com/office/word/2010/wordml" w:rsidR="00707C7F" w:rsidRDefault="00707C7F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07C7F" w:rsidRDefault="00707C7F" w14:paraId="3656B9AB" wp14:textId="77777777">
      <w:r>
        <w:separator/>
      </w:r>
    </w:p>
  </w:footnote>
  <w:footnote w:type="continuationSeparator" w:id="0">
    <w:p xmlns:wp14="http://schemas.microsoft.com/office/word/2010/wordml" w:rsidR="00707C7F" w:rsidRDefault="00707C7F" w14:paraId="45FB0818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31ABB"/>
    <w:multiLevelType w:val="hybridMultilevel"/>
    <w:tmpl w:val="6FE6516C"/>
    <w:lvl w:ilvl="0" w:tplc="CD06FA1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num w:numId="1" w16cid:durableId="103673234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tru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B6"/>
    <w:rsid w:val="000A098A"/>
    <w:rsid w:val="000F60E7"/>
    <w:rsid w:val="001E256A"/>
    <w:rsid w:val="00201A78"/>
    <w:rsid w:val="00217491"/>
    <w:rsid w:val="00264638"/>
    <w:rsid w:val="002A0EC5"/>
    <w:rsid w:val="003D7C67"/>
    <w:rsid w:val="004927DA"/>
    <w:rsid w:val="00493545"/>
    <w:rsid w:val="004A4675"/>
    <w:rsid w:val="004C4ACF"/>
    <w:rsid w:val="004C695E"/>
    <w:rsid w:val="0050038A"/>
    <w:rsid w:val="005B08FF"/>
    <w:rsid w:val="005F73FE"/>
    <w:rsid w:val="00707C7F"/>
    <w:rsid w:val="00740009"/>
    <w:rsid w:val="00765FB8"/>
    <w:rsid w:val="00805E83"/>
    <w:rsid w:val="00835955"/>
    <w:rsid w:val="0084076D"/>
    <w:rsid w:val="008430D3"/>
    <w:rsid w:val="00893088"/>
    <w:rsid w:val="008F18B6"/>
    <w:rsid w:val="00A54FFA"/>
    <w:rsid w:val="00B36084"/>
    <w:rsid w:val="00B70CE9"/>
    <w:rsid w:val="00B72FCF"/>
    <w:rsid w:val="00BC2E33"/>
    <w:rsid w:val="00C05854"/>
    <w:rsid w:val="00D948EA"/>
    <w:rsid w:val="00E43A7A"/>
    <w:rsid w:val="00E456EE"/>
    <w:rsid w:val="00EA2C52"/>
    <w:rsid w:val="00EE03C0"/>
    <w:rsid w:val="00F123E8"/>
    <w:rsid w:val="00FE31D8"/>
    <w:rsid w:val="25FFDE8B"/>
    <w:rsid w:val="3FB4D6AE"/>
    <w:rsid w:val="5FF5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25FD77"/>
  <w15:chartTrackingRefBased/>
  <w15:docId w15:val="{88CA949B-77F9-4F17-9B11-16F66E2B2F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ny" w:default="1">
    <w:name w:val="Normal"/>
    <w:qFormat/>
    <w:rPr>
      <w:sz w:val="24"/>
      <w:szCs w:val="24"/>
      <w:lang w:eastAsia="pl-PL"/>
    </w:rPr>
  </w:style>
  <w:style w:type="character" w:styleId="Domylnaczcionkaakapitu" w:default="1">
    <w:name w:val="Default Paragraph Font"/>
    <w:semiHidden/>
  </w:style>
  <w:style w:type="table" w:styleId="Standardowy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semiHidden/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Politechnika Lubelska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                                                                                                    Lublin dn ………</dc:title>
  <dc:subject/>
  <dc:creator>Administrator</dc:creator>
  <keywords/>
  <dc:description/>
  <lastModifiedBy>Jakub Tomasz Tadewicz</lastModifiedBy>
  <revision>12</revision>
  <lastPrinted>2009-04-07T17:24:00.0000000Z</lastPrinted>
  <dcterms:created xsi:type="dcterms:W3CDTF">2022-10-26T19:38:00.0000000Z</dcterms:created>
  <dcterms:modified xsi:type="dcterms:W3CDTF">2022-10-26T19:38:53.4705807Z</dcterms:modified>
</coreProperties>
</file>